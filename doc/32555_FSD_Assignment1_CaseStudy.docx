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8"/>
          <w:szCs w:val="28"/>
        </w:rPr>
      </w:pPr>
      <w:r>
        <w:rPr>
          <w:sz w:val="28"/>
          <w:szCs w:val="28"/>
          <w:rtl w:val="0"/>
          <w:lang w:val="en-US"/>
        </w:rPr>
        <w:t xml:space="preserve">UTS 32555 </w:t>
      </w:r>
      <w:r>
        <w:rPr>
          <w:sz w:val="28"/>
          <w:szCs w:val="28"/>
          <w:rtl w:val="0"/>
          <w:lang w:val="en-US"/>
        </w:rPr>
        <w:t xml:space="preserve">, </w:t>
      </w:r>
      <w:r>
        <w:rPr>
          <w:sz w:val="28"/>
          <w:szCs w:val="28"/>
          <w:rtl w:val="0"/>
          <w:lang w:val="en-US"/>
        </w:rPr>
        <w:t>Fundamentals of Software Development</w:t>
      </w:r>
    </w:p>
    <w:p>
      <w:pPr>
        <w:pStyle w:val="Body"/>
        <w:jc w:val="center"/>
        <w:rPr>
          <w:sz w:val="28"/>
          <w:szCs w:val="28"/>
        </w:rPr>
      </w:pPr>
      <w:r>
        <w:rPr>
          <w:sz w:val="28"/>
          <w:szCs w:val="28"/>
          <w:rtl w:val="0"/>
        </w:rPr>
        <w:t>Ho Man Cheng (</w:t>
      </w:r>
      <w:r>
        <w:rPr>
          <w:sz w:val="28"/>
          <w:szCs w:val="28"/>
          <w:rtl w:val="0"/>
          <w:lang w:val="en-US"/>
        </w:rPr>
        <w:t>24581896)</w:t>
      </w:r>
    </w:p>
    <w:p>
      <w:pPr>
        <w:pStyle w:val="Body"/>
        <w:jc w:val="center"/>
        <w:rPr>
          <w:sz w:val="28"/>
          <w:szCs w:val="28"/>
        </w:rPr>
      </w:pPr>
      <w:r>
        <w:rPr>
          <w:sz w:val="28"/>
          <w:szCs w:val="28"/>
          <w:rtl w:val="0"/>
          <w:lang w:val="en-US"/>
        </w:rPr>
        <w:t>Haiming Fang(13739089)</w:t>
      </w:r>
    </w:p>
    <w:p>
      <w:pPr>
        <w:pStyle w:val="Body"/>
        <w:jc w:val="center"/>
        <w:rPr>
          <w:sz w:val="28"/>
          <w:szCs w:val="28"/>
        </w:rPr>
      </w:pPr>
      <w:r>
        <w:rPr>
          <w:sz w:val="28"/>
          <w:szCs w:val="28"/>
          <w:rtl w:val="0"/>
          <w:lang w:val="en-US"/>
        </w:rPr>
        <w:t>Guangbo Liu (1400</w:t>
      </w:r>
      <w:del w:id="0" w:date="2023-03-18T15:46:46Z" w:author="Stephen Cheng">
        <w:r>
          <w:rPr>
            <w:sz w:val="28"/>
            <w:szCs w:val="28"/>
            <w:rtl w:val="0"/>
            <w:lang w:val="en-US"/>
          </w:rPr>
          <w:delText>0</w:delText>
        </w:r>
      </w:del>
      <w:r>
        <w:rPr>
          <w:sz w:val="28"/>
          <w:szCs w:val="28"/>
          <w:rtl w:val="0"/>
          <w:lang w:val="en-US"/>
        </w:rPr>
        <w:t>6047)</w:t>
      </w:r>
    </w:p>
    <w:p>
      <w:pPr>
        <w:pStyle w:val="Body"/>
        <w:jc w:val="center"/>
        <w:rPr>
          <w:sz w:val="28"/>
          <w:szCs w:val="28"/>
          <w:lang w:val="en-US"/>
        </w:rPr>
      </w:pPr>
    </w:p>
    <w:p>
      <w:pPr>
        <w:pStyle w:val="Body"/>
        <w:jc w:val="center"/>
        <w:rPr>
          <w:sz w:val="28"/>
          <w:szCs w:val="28"/>
        </w:rPr>
      </w:pPr>
      <w:r>
        <w:rPr>
          <w:sz w:val="28"/>
          <w:szCs w:val="28"/>
          <w:rtl w:val="0"/>
          <w:lang w:val="en-US"/>
        </w:rPr>
        <w:t>Assignment 2 :</w:t>
      </w:r>
      <w:r>
        <w:rPr>
          <w:sz w:val="28"/>
          <w:szCs w:val="28"/>
          <w:rtl w:val="0"/>
          <w:lang w:val="zh-TW" w:eastAsia="zh-TW"/>
        </w:rPr>
        <w:t xml:space="preserve"> Case Study </w:t>
      </w:r>
      <w:r>
        <w:rPr>
          <w:sz w:val="28"/>
          <w:szCs w:val="28"/>
          <w:rtl w:val="0"/>
          <w:lang w:val="en-US"/>
        </w:rPr>
        <w:t>(part 2)</w:t>
      </w:r>
      <w:r>
        <w:rPr>
          <w:sz w:val="28"/>
          <w:szCs w:val="28"/>
          <w:rtl w:val="0"/>
          <w:lang w:val="zh-TW" w:eastAsia="zh-TW"/>
        </w:rPr>
        <w:t xml:space="preserve"> </w:t>
      </w:r>
      <w:r>
        <w:rPr>
          <w:sz w:val="28"/>
          <w:szCs w:val="28"/>
          <w:rtl w:val="0"/>
          <w:lang w:val="en-US"/>
        </w:rPr>
        <w:t xml:space="preserve"> Use case descriptions</w:t>
      </w:r>
    </w:p>
    <w:p>
      <w:pPr>
        <w:pStyle w:val="Body"/>
      </w:pPr>
      <w:r>
        <w:rPr>
          <w:rFonts w:ascii="Arial Unicode MS" w:cs="Arial Unicode MS" w:hAnsi="Arial Unicode MS" w:eastAsia="Arial Unicode MS"/>
          <w:b w:val="0"/>
          <w:bCs w:val="0"/>
          <w:i w:val="0"/>
          <w:iCs w:val="0"/>
        </w:rPr>
        <w:br w:type="page"/>
      </w:r>
    </w:p>
    <w:p>
      <w:pPr>
        <w:pStyle w:val="Body"/>
      </w:pPr>
      <w:r>
        <w:rPr>
          <w:rtl w:val="0"/>
          <w:lang w:val="en-US"/>
        </w:rPr>
        <w:t xml:space="preserve">Project Scope </w:t>
      </w:r>
    </w:p>
    <w:p>
      <w:pPr>
        <w:pStyle w:val="Body"/>
      </w:pPr>
      <w:r>
        <w:rPr>
          <w:rtl w:val="0"/>
          <w:lang w:val="en-US"/>
        </w:rPr>
        <w:t>The restaurant wants to launch its software system with new design elements that take customer orders, send the orders to the kitchen, monitor goods sold and inventory, and generate reports for management. The restaurant</w:t>
      </w:r>
      <w:r>
        <w:rPr>
          <w:rtl w:val="0"/>
          <w:lang w:val="en-US"/>
        </w:rPr>
        <w:t>’</w:t>
      </w:r>
      <w:r>
        <w:rPr>
          <w:rtl w:val="0"/>
          <w:lang w:val="en-US"/>
        </w:rPr>
        <w:t>s software system needs an efficient food-ordering system to keep track of all the activities of the restaurant.</w:t>
      </w:r>
    </w:p>
    <w:p>
      <w:pPr>
        <w:pStyle w:val="Body"/>
      </w:pPr>
      <w:r>
        <w:rPr>
          <w:rtl w:val="0"/>
          <w:lang w:val="en-US"/>
        </w:rPr>
        <w:t xml:space="preserve">Since limited time, the following project, assignment, design and code implement, may focus more on the ordering system. </w:t>
      </w:r>
    </w:p>
    <w:p>
      <w:pPr>
        <w:pStyle w:val="Body"/>
        <w:rPr>
          <w:lang w:val="en-US"/>
        </w:rPr>
      </w:pPr>
    </w:p>
    <w:p>
      <w:pPr>
        <w:pStyle w:val="Body"/>
      </w:pPr>
      <w:r>
        <w:rPr>
          <w:rtl w:val="0"/>
          <w:lang w:val="en-US"/>
        </w:rPr>
        <w:t xml:space="preserve">By the UML definition, </w:t>
      </w:r>
      <w:r>
        <w:rPr>
          <w:rtl w:val="0"/>
          <w:lang w:val="en-US"/>
        </w:rPr>
        <w:t>Actor definition are</w:t>
      </w:r>
    </w:p>
    <w:p>
      <w:pPr>
        <w:pStyle w:val="Body"/>
      </w:pPr>
      <w:r>
        <w:rPr>
          <w:rtl w:val="0"/>
          <w:lang w:val="en-US"/>
        </w:rPr>
        <w:t xml:space="preserve">Actor Definition </w:t>
      </w:r>
    </w:p>
    <w:tbl>
      <w:tblPr>
        <w:tblW w:w="90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40"/>
        <w:gridCol w:w="7275"/>
      </w:tblGrid>
      <w:tr>
        <w:tblPrEx>
          <w:shd w:val="clear" w:color="auto" w:fill="cdd4e9"/>
        </w:tblPrEx>
        <w:trPr>
          <w:trHeight w:val="21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pPr>
              <w:pStyle w:val="Body"/>
            </w:pPr>
            <w:r>
              <w:rPr>
                <w:i w:val="1"/>
                <w:iCs w:val="1"/>
                <w:outline w:val="0"/>
                <w:color w:val="2e74b5"/>
                <w:u w:color="2e74b5"/>
                <w:shd w:val="nil" w:color="auto" w:fill="auto"/>
                <w:rtl w:val="0"/>
                <w:lang w:val="en-US"/>
                <w14:textFill>
                  <w14:solidFill>
                    <w14:srgbClr w14:val="2E74B5"/>
                  </w14:solidFill>
                </w14:textFill>
              </w:rPr>
              <w:t>Actor</w:t>
            </w: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i w:val="1"/>
                <w:iCs w:val="1"/>
                <w:outline w:val="0"/>
                <w:color w:val="2e74b5"/>
                <w:u w:color="2e74b5"/>
                <w:shd w:val="nil" w:color="auto" w:fill="auto"/>
                <w:rtl w:val="0"/>
                <w:lang w:val="en-US"/>
                <w14:textFill>
                  <w14:solidFill>
                    <w14:srgbClr w14:val="2E74B5"/>
                  </w14:solidFill>
                </w14:textFill>
              </w:rPr>
              <w:t xml:space="preserve">Definition </w:t>
            </w:r>
          </w:p>
        </w:tc>
      </w:tr>
      <w:tr>
        <w:tblPrEx>
          <w:shd w:val="clear" w:color="auto" w:fill="cdd4e9"/>
        </w:tblPrEx>
        <w:trPr>
          <w:trHeight w:val="21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b w:val="1"/>
                <w:bCs w:val="1"/>
                <w:i w:val="1"/>
                <w:iCs w:val="1"/>
                <w:outline w:val="0"/>
                <w:color w:val="2e74b5"/>
                <w:u w:color="2e74b5"/>
                <w:shd w:val="nil" w:color="auto" w:fill="auto"/>
                <w:rtl w:val="0"/>
                <w:lang w:val="en-US"/>
                <w14:textFill>
                  <w14:solidFill>
                    <w14:srgbClr w14:val="2E74B5"/>
                  </w14:solidFill>
                </w14:textFill>
              </w:rPr>
              <w:t>Staff</w:t>
            </w: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2e74b5"/>
                <w:u w:color="2e74b5"/>
                <w:shd w:val="nil" w:color="auto" w:fill="auto"/>
                <w:rtl w:val="0"/>
                <w:lang w:val="en-US"/>
                <w14:textFill>
                  <w14:solidFill>
                    <w14:srgbClr w14:val="2E74B5"/>
                  </w14:solidFill>
                </w14:textFill>
              </w:rPr>
              <w:t>General represent all actors that involved in service operation in Yummy Pizza</w:t>
            </w:r>
          </w:p>
        </w:tc>
      </w:tr>
      <w:tr>
        <w:tblPrEx>
          <w:shd w:val="clear" w:color="auto" w:fill="cdd4e9"/>
        </w:tblPrEx>
        <w:trPr>
          <w:trHeight w:val="73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i w:val="1"/>
                <w:iCs w:val="1"/>
                <w:outline w:val="0"/>
                <w:color w:val="2e74b5"/>
                <w:u w:color="2e74b5"/>
                <w:shd w:val="nil" w:color="auto" w:fill="auto"/>
                <w:rtl w:val="0"/>
                <w:lang w:val="en-US"/>
                <w14:textFill>
                  <w14:solidFill>
                    <w14:srgbClr w14:val="2E74B5"/>
                  </w14:solidFill>
                </w14:textFill>
              </w:rPr>
              <w:t>Manager</w:t>
            </w: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outline w:val="0"/>
                <w:color w:val="2e74b5"/>
                <w:u w:color="2e74b5"/>
                <w:shd w:val="nil" w:color="auto" w:fill="auto"/>
                <w:rtl w:val="0"/>
                <w:lang w:val="en-US"/>
                <w14:textFill>
                  <w14:solidFill>
                    <w14:srgbClr w14:val="2E74B5"/>
                  </w14:solidFill>
                </w14:textFill>
              </w:rPr>
              <w:t>responsible for overseeing the day-to-day operations of the restaurant, managing staff, ensuring customer satisfaction, and maintaining financial records.</w:t>
            </w:r>
          </w:p>
        </w:tc>
      </w:tr>
      <w:tr>
        <w:tblPrEx>
          <w:shd w:val="clear" w:color="auto" w:fill="cdd4e9"/>
        </w:tblPrEx>
        <w:trPr>
          <w:trHeight w:val="21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i w:val="1"/>
                <w:iCs w:val="1"/>
                <w:outline w:val="0"/>
                <w:color w:val="2e74b5"/>
                <w:u w:color="2e74b5"/>
                <w:shd w:val="nil" w:color="auto" w:fill="auto"/>
                <w:rtl w:val="0"/>
                <w:lang w:val="en-US"/>
                <w14:textFill>
                  <w14:solidFill>
                    <w14:srgbClr w14:val="2E74B5"/>
                  </w14:solidFill>
                </w14:textFill>
              </w:rPr>
              <w:t>Kitchen hand</w:t>
            </w: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outline w:val="0"/>
                <w:color w:val="2e74b5"/>
                <w:u w:color="2e74b5"/>
                <w:shd w:val="nil" w:color="auto" w:fill="auto"/>
                <w:rtl w:val="0"/>
                <w:lang w:val="en-US"/>
                <w14:textFill>
                  <w14:solidFill>
                    <w14:srgbClr w14:val="2E74B5"/>
                  </w14:solidFill>
                </w14:textFill>
              </w:rPr>
              <w:t>responsible for preparing and cooking pizzas and other menu items.</w:t>
            </w:r>
          </w:p>
        </w:tc>
      </w:tr>
      <w:tr>
        <w:tblPrEx>
          <w:shd w:val="clear" w:color="auto" w:fill="cdd4e9"/>
        </w:tblPrEx>
        <w:trPr>
          <w:trHeight w:val="21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i w:val="1"/>
                <w:iCs w:val="1"/>
                <w:outline w:val="0"/>
                <w:color w:val="2e74b5"/>
                <w:u w:color="2e74b5"/>
                <w:shd w:val="nil" w:color="auto" w:fill="auto"/>
                <w:rtl w:val="0"/>
                <w:lang w:val="en-US"/>
                <w14:textFill>
                  <w14:solidFill>
                    <w14:srgbClr w14:val="2E74B5"/>
                  </w14:solidFill>
                </w14:textFill>
              </w:rPr>
              <w:t>Delivery Staff</w:t>
            </w: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outline w:val="0"/>
                <w:color w:val="2e74b5"/>
                <w:u w:color="2e74b5"/>
                <w:shd w:val="nil" w:color="auto" w:fill="auto"/>
                <w:rtl w:val="0"/>
                <w:lang w:val="en-US"/>
                <w14:textFill>
                  <w14:solidFill>
                    <w14:srgbClr w14:val="2E74B5"/>
                  </w14:solidFill>
                </w14:textFill>
              </w:rPr>
              <w:t>responsible for delivering orders to customers' homes or businesses.</w:t>
            </w:r>
          </w:p>
        </w:tc>
      </w:tr>
      <w:tr>
        <w:tblPrEx>
          <w:shd w:val="clear" w:color="auto" w:fill="cdd4e9"/>
        </w:tblPrEx>
        <w:trPr>
          <w:trHeight w:val="47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i w:val="1"/>
                <w:iCs w:val="1"/>
                <w:outline w:val="0"/>
                <w:color w:val="2e74b5"/>
                <w:u w:color="2e74b5"/>
                <w:shd w:val="nil" w:color="auto" w:fill="auto"/>
                <w:rtl w:val="0"/>
                <w:lang w:val="en-US"/>
                <w14:textFill>
                  <w14:solidFill>
                    <w14:srgbClr w14:val="2E74B5"/>
                  </w14:solidFill>
                </w14:textFill>
              </w:rPr>
              <w:t>Front counter</w:t>
            </w: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outline w:val="0"/>
                <w:color w:val="2e74b5"/>
                <w:u w:color="2e74b5"/>
                <w:shd w:val="nil" w:color="auto" w:fill="auto"/>
                <w:rtl w:val="0"/>
                <w:lang w:val="en-US"/>
                <w14:textFill>
                  <w14:solidFill>
                    <w14:srgbClr w14:val="2E74B5"/>
                  </w14:solidFill>
                </w14:textFill>
              </w:rPr>
              <w:t>responsible for taking orders, handling cash and credit card transactions and maintaining the cash register.</w:t>
            </w:r>
          </w:p>
        </w:tc>
      </w:tr>
      <w:tr>
        <w:tblPrEx>
          <w:shd w:val="clear" w:color="auto" w:fill="cdd4e9"/>
        </w:tblPrEx>
        <w:trPr>
          <w:trHeight w:val="211" w:hRule="atLeast"/>
        </w:trPr>
        <w:tc>
          <w:tcPr>
            <w:tcW w:type="dxa" w:w="1740"/>
            <w:tcBorders>
              <w:top w:val="nil"/>
              <w:left w:val="nil"/>
              <w:bottom w:val="nil"/>
              <w:right w:val="single" w:color="5b9bd5" w:sz="4" w:space="0" w:shadow="0" w:frame="0"/>
            </w:tcBorders>
            <w:shd w:val="clear" w:color="auto" w:fill="ffffff"/>
            <w:tcMar>
              <w:top w:type="dxa" w:w="80"/>
              <w:left w:type="dxa" w:w="80"/>
              <w:bottom w:type="dxa" w:w="80"/>
              <w:right w:type="dxa" w:w="80"/>
            </w:tcMar>
            <w:vAlign w:val="top"/>
          </w:tcPr>
          <w:p/>
        </w:tc>
        <w:tc>
          <w:tcPr>
            <w:tcW w:type="dxa" w:w="7275"/>
            <w:tcBorders>
              <w:top w:val="nil"/>
              <w:left w:val="single" w:color="5b9bd5"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11" w:hRule="atLeast"/>
        </w:trPr>
        <w:tc>
          <w:tcPr>
            <w:tcW w:type="dxa" w:w="1740"/>
            <w:tcBorders>
              <w:top w:val="nil"/>
              <w:left w:val="nil"/>
              <w:bottom w:val="nil"/>
              <w:right w:val="single" w:color="5b9bd5"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b w:val="1"/>
                <w:bCs w:val="1"/>
                <w:i w:val="1"/>
                <w:iCs w:val="1"/>
                <w:outline w:val="0"/>
                <w:color w:val="2e74b5"/>
                <w:u w:color="2e74b5"/>
                <w:shd w:val="nil" w:color="auto" w:fill="auto"/>
                <w:rtl w:val="0"/>
                <w:lang w:val="en-US"/>
                <w14:textFill>
                  <w14:solidFill>
                    <w14:srgbClr w14:val="2E74B5"/>
                  </w14:solidFill>
                </w14:textFill>
              </w:rPr>
              <w:t>Customer</w:t>
            </w:r>
          </w:p>
        </w:tc>
        <w:tc>
          <w:tcPr>
            <w:tcW w:type="dxa" w:w="7275"/>
            <w:tcBorders>
              <w:top w:val="nil"/>
              <w:left w:val="single" w:color="5b9bd5"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b w:val="1"/>
                <w:bCs w:val="1"/>
                <w:outline w:val="0"/>
                <w:color w:val="2e74b5"/>
                <w:u w:color="2e74b5"/>
                <w:shd w:val="nil" w:color="auto" w:fill="auto"/>
                <w:rtl w:val="0"/>
                <w:lang w:val="en-US"/>
                <w14:textFill>
                  <w14:solidFill>
                    <w14:srgbClr w14:val="2E74B5"/>
                  </w14:solidFill>
                </w14:textFill>
              </w:rPr>
              <w:t xml:space="preserve">General represent all actor that requesting order and service </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rtl w:val="0"/>
          <w:lang w:val="en-US"/>
        </w:rPr>
        <w:t>Use Case Modal and Description</w:t>
      </w:r>
    </w:p>
    <w:tbl>
      <w:tblPr>
        <w:tblW w:w="9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45"/>
        <w:gridCol w:w="488"/>
        <w:gridCol w:w="7122"/>
      </w:tblGrid>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193c66"/>
                <w:sz w:val="21"/>
                <w:szCs w:val="21"/>
                <w:u w:color="193c66"/>
                <w:shd w:val="nil" w:color="auto" w:fill="auto"/>
                <w:rtl w:val="0"/>
                <w:lang w:val="en-US"/>
                <w14:textFill>
                  <w14:solidFill>
                    <w14:srgbClr w14:val="193C66"/>
                  </w14:solidFill>
                </w14:textFill>
              </w:rPr>
              <w:t>USE CASE 1</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outline w:val="0"/>
                <w:color w:val="193c66"/>
                <w:sz w:val="21"/>
                <w:szCs w:val="21"/>
                <w:u w:color="193c66"/>
                <w:shd w:val="nil" w:color="auto" w:fill="auto"/>
                <w:rtl w:val="0"/>
                <w:lang w:val="en-US"/>
                <w14:textFill>
                  <w14:solidFill>
                    <w14:srgbClr w14:val="193C66"/>
                  </w14:solidFill>
                </w14:textFill>
              </w:rPr>
              <w:t>Make order at counter</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Goals in Context</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Customers can do the group bookings via phone call or online</w:t>
            </w:r>
          </w:p>
        </w:tc>
      </w:tr>
      <w:tr>
        <w:tblPrEx>
          <w:shd w:val="clear" w:color="auto" w:fill="cdd4e9"/>
        </w:tblPrEx>
        <w:trPr>
          <w:trHeight w:val="368" w:hRule="atLeast"/>
        </w:trPr>
        <w:tc>
          <w:tcPr>
            <w:tcW w:type="dxa" w:w="1545"/>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Scope &amp; Level</w:t>
            </w:r>
          </w:p>
        </w:tc>
        <w:tc>
          <w:tcPr>
            <w:tcW w:type="dxa" w:w="7610"/>
            <w:gridSpan w:val="2"/>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Scope: Food Order System</w:t>
            </w:r>
          </w:p>
        </w:tc>
      </w:tr>
      <w:tr>
        <w:tblPrEx>
          <w:shd w:val="clear" w:color="auto" w:fill="cdd4e9"/>
        </w:tblPrEx>
        <w:trPr>
          <w:trHeight w:val="275"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7610"/>
            <w:gridSpan w:val="2"/>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Level: Primary</w:t>
            </w:r>
          </w:p>
        </w:tc>
      </w:tr>
      <w:tr>
        <w:tblPrEx>
          <w:shd w:val="clear" w:color="auto" w:fill="cdd4e9"/>
        </w:tblPrEx>
        <w:trPr>
          <w:trHeight w:val="354"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Preconditions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240" w:lineRule="auto"/>
              <w:rPr>
                <w:rFonts w:ascii="Times New Roman" w:hAnsi="Times New Roman"/>
                <w:sz w:val="18"/>
                <w:szCs w:val="18"/>
                <w:lang w:val="en-US"/>
              </w:rPr>
            </w:pPr>
            <w:r>
              <w:rPr>
                <w:rFonts w:ascii="Times New Roman" w:hAnsi="Times New Roman"/>
                <w:sz w:val="18"/>
                <w:szCs w:val="18"/>
                <w:shd w:val="nil" w:color="auto" w:fill="auto"/>
                <w:rtl w:val="0"/>
                <w:lang w:val="en-US"/>
              </w:rPr>
              <w:t>The customer entered the restaurant</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Postconditions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Complete an order process, and customer wait for food delivery</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Primary Actors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Secondary Actors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Trigger</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wants to the counter agent</w:t>
            </w:r>
          </w:p>
        </w:tc>
      </w:tr>
      <w:tr>
        <w:tblPrEx>
          <w:shd w:val="clear" w:color="auto" w:fill="cdd4e9"/>
        </w:tblPrEx>
        <w:trPr>
          <w:trHeight w:val="425" w:hRule="atLeast"/>
        </w:trPr>
        <w:tc>
          <w:tcPr>
            <w:tcW w:type="dxa" w:w="1545"/>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DESCRIPTION</w:t>
            </w: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1</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calls the counter agent or uses the online platform or orally orders at counter</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2</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responds to customer</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4</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ask about the pizza options, side option and other customize option.</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5</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ask for payment method</w:t>
            </w:r>
          </w:p>
        </w:tc>
      </w:tr>
      <w:tr>
        <w:tblPrEx>
          <w:shd w:val="clear" w:color="auto" w:fill="cdd4e9"/>
        </w:tblPrEx>
        <w:trPr>
          <w:trHeight w:val="305"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6</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chooses payment method Pay</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7</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 xml:space="preserve">Front counter agent ask for delivery option </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8</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 xml:space="preserve">Customer choose delivery option. </w:t>
            </w:r>
          </w:p>
        </w:tc>
      </w:tr>
      <w:tr>
        <w:tblPrEx>
          <w:shd w:val="clear" w:color="auto" w:fill="cdd4e9"/>
        </w:tblPrEx>
        <w:trPr>
          <w:trHeight w:val="425"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EXTENSIONS</w:t>
            </w: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7a</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can choose 1. time slot for taking away; 2. delivery on specific time and address; 3. take the order now; 4. dine-in;</w:t>
            </w:r>
          </w:p>
        </w:tc>
      </w:tr>
      <w:tr>
        <w:tblPrEx>
          <w:shd w:val="clear" w:color="auto" w:fill="cdd4e9"/>
        </w:tblPrEx>
        <w:trPr>
          <w:trHeight w:val="1007"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OTHER DATA</w:t>
            </w: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numPr>
                <w:ilvl w:val="0"/>
                <w:numId w:val="2"/>
              </w:numPr>
              <w:spacing w:after="0" w:line="240" w:lineRule="auto"/>
              <w:rPr>
                <w:rFonts w:ascii="Times New Roman" w:hAnsi="Times New Roman"/>
                <w:sz w:val="18"/>
                <w:szCs w:val="18"/>
                <w:lang w:val="en-US"/>
              </w:rPr>
            </w:pPr>
            <w:r>
              <w:rPr>
                <w:rFonts w:ascii="Times New Roman" w:hAnsi="Times New Roman"/>
                <w:sz w:val="18"/>
                <w:szCs w:val="18"/>
                <w:shd w:val="nil" w:color="auto" w:fill="auto"/>
                <w:rtl w:val="0"/>
                <w:lang w:val="en-US"/>
              </w:rPr>
              <w:t>All food-related option (e.g. pizza, side, drinks) may be depended on that time available items in inventory system</w:t>
            </w:r>
          </w:p>
          <w:p>
            <w:pPr>
              <w:pStyle w:val="List Paragraph"/>
              <w:numPr>
                <w:ilvl w:val="0"/>
                <w:numId w:val="2"/>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Delivery option may be depended on that time available; 1. time slot for taking away; 2. delivery on specific time and address; 3. take the order now; 4. dine-in;</w:t>
            </w:r>
          </w:p>
          <w:p>
            <w:pPr>
              <w:pStyle w:val="List Paragraph"/>
              <w:numPr>
                <w:ilvl w:val="0"/>
                <w:numId w:val="2"/>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Ask about any discount e.g. membership, group booking</w:t>
            </w:r>
          </w:p>
        </w:tc>
      </w:tr>
    </w:tbl>
    <w:p>
      <w:pPr>
        <w:pStyle w:val="Body"/>
        <w:widowControl w:val="0"/>
        <w:spacing w:line="240" w:lineRule="auto"/>
      </w:pPr>
    </w:p>
    <w:p>
      <w:pPr>
        <w:pStyle w:val="Body"/>
      </w:pPr>
      <w:r>
        <w:br w:type="textWrapping"/>
      </w:r>
    </w:p>
    <w:p>
      <w:pPr>
        <w:pStyle w:val="Body"/>
      </w:pPr>
      <w:r>
        <w:rPr>
          <w:rFonts w:ascii="Arial Unicode MS" w:cs="Arial Unicode MS" w:hAnsi="Arial Unicode MS" w:eastAsia="Arial Unicode MS"/>
          <w:b w:val="0"/>
          <w:bCs w:val="0"/>
          <w:i w:val="0"/>
          <w:iCs w:val="0"/>
        </w:rPr>
        <w:br w:type="page"/>
      </w:r>
    </w:p>
    <w:p>
      <w:pPr>
        <w:pStyle w:val="Body"/>
      </w:pPr>
    </w:p>
    <w:tbl>
      <w:tblPr>
        <w:tblW w:w="9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45"/>
        <w:gridCol w:w="488"/>
        <w:gridCol w:w="7122"/>
      </w:tblGrid>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193c66"/>
                <w:sz w:val="21"/>
                <w:szCs w:val="21"/>
                <w:u w:color="193c66"/>
                <w:shd w:val="nil" w:color="auto" w:fill="auto"/>
                <w:rtl w:val="0"/>
                <w:lang w:val="en-US"/>
                <w14:textFill>
                  <w14:solidFill>
                    <w14:srgbClr w14:val="193C66"/>
                  </w14:solidFill>
                </w14:textFill>
              </w:rPr>
              <w:t>USE CASE 2</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outline w:val="0"/>
                <w:color w:val="193c66"/>
                <w:sz w:val="21"/>
                <w:szCs w:val="21"/>
                <w:u w:color="193c66"/>
                <w:shd w:val="nil" w:color="auto" w:fill="auto"/>
                <w:rtl w:val="0"/>
                <w:lang w:val="en-US"/>
                <w14:textFill>
                  <w14:solidFill>
                    <w14:srgbClr w14:val="193C66"/>
                  </w14:solidFill>
                </w14:textFill>
              </w:rPr>
              <w:t>Make order via phone-in</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Goals in Context</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Customers can do the group bookings via phone call or online</w:t>
            </w:r>
          </w:p>
        </w:tc>
      </w:tr>
      <w:tr>
        <w:tblPrEx>
          <w:shd w:val="clear" w:color="auto" w:fill="cdd4e9"/>
        </w:tblPrEx>
        <w:trPr>
          <w:trHeight w:val="368" w:hRule="atLeast"/>
        </w:trPr>
        <w:tc>
          <w:tcPr>
            <w:tcW w:type="dxa" w:w="1545"/>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Scope &amp; Level</w:t>
            </w:r>
          </w:p>
        </w:tc>
        <w:tc>
          <w:tcPr>
            <w:tcW w:type="dxa" w:w="7610"/>
            <w:gridSpan w:val="2"/>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Scope: Food Order System</w:t>
            </w:r>
          </w:p>
        </w:tc>
      </w:tr>
      <w:tr>
        <w:tblPrEx>
          <w:shd w:val="clear" w:color="auto" w:fill="cdd4e9"/>
        </w:tblPrEx>
        <w:trPr>
          <w:trHeight w:val="275"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7610"/>
            <w:gridSpan w:val="2"/>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Level: Primary</w:t>
            </w:r>
          </w:p>
        </w:tc>
      </w:tr>
      <w:tr>
        <w:tblPrEx>
          <w:shd w:val="clear" w:color="auto" w:fill="cdd4e9"/>
        </w:tblPrEx>
        <w:trPr>
          <w:trHeight w:val="354"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Preconditions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numPr>
                <w:ilvl w:val="0"/>
                <w:numId w:val="3"/>
              </w:numPr>
              <w:spacing w:after="0" w:line="240" w:lineRule="auto"/>
              <w:rPr>
                <w:rFonts w:ascii="Times New Roman" w:hAnsi="Times New Roman"/>
                <w:sz w:val="18"/>
                <w:szCs w:val="18"/>
                <w:lang w:val="en-US"/>
              </w:rPr>
            </w:pPr>
            <w:r>
              <w:rPr>
                <w:rFonts w:ascii="Times New Roman" w:hAnsi="Times New Roman"/>
                <w:sz w:val="18"/>
                <w:szCs w:val="18"/>
                <w:shd w:val="nil" w:color="auto" w:fill="auto"/>
                <w:rtl w:val="0"/>
                <w:lang w:val="en-US"/>
              </w:rPr>
              <w:t>The customer called the restaurant</w:t>
            </w:r>
            <w:r>
              <w:rPr>
                <w:rFonts w:ascii="Times New Roman" w:hAnsi="Times New Roman" w:hint="default"/>
                <w:sz w:val="18"/>
                <w:szCs w:val="18"/>
                <w:shd w:val="nil" w:color="auto" w:fill="auto"/>
                <w:rtl w:val="0"/>
                <w:lang w:val="en-US"/>
              </w:rPr>
              <w:t>’</w:t>
            </w:r>
            <w:r>
              <w:rPr>
                <w:rFonts w:ascii="Times New Roman" w:hAnsi="Times New Roman"/>
                <w:sz w:val="18"/>
                <w:szCs w:val="18"/>
                <w:shd w:val="nil" w:color="auto" w:fill="auto"/>
                <w:rtl w:val="0"/>
                <w:lang w:val="en-US"/>
              </w:rPr>
              <w:t xml:space="preserve">s hotline </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Postconditions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Complete an order process, and customer wait for food delivery</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Primary Actors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Secondary Actors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Trigger</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receive the call from customer</w:t>
            </w:r>
          </w:p>
        </w:tc>
      </w:tr>
      <w:tr>
        <w:tblPrEx>
          <w:shd w:val="clear" w:color="auto" w:fill="cdd4e9"/>
        </w:tblPrEx>
        <w:trPr>
          <w:trHeight w:val="290" w:hRule="atLeast"/>
        </w:trPr>
        <w:tc>
          <w:tcPr>
            <w:tcW w:type="dxa" w:w="1545"/>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DESCRIPTION</w:t>
            </w: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1</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responds to customer</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2</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asks about the pizza options, side option and other customize option.</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3</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asks for payment method</w:t>
            </w:r>
          </w:p>
        </w:tc>
      </w:tr>
      <w:tr>
        <w:tblPrEx>
          <w:shd w:val="clear" w:color="auto" w:fill="cdd4e9"/>
        </w:tblPrEx>
        <w:trPr>
          <w:trHeight w:val="305"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4</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chooses payment method Pay</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5</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 xml:space="preserve">Front counter agent asks for delivery option </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6</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 xml:space="preserve">Customers choose delivery option. </w:t>
            </w:r>
          </w:p>
        </w:tc>
      </w:tr>
      <w:tr>
        <w:tblPrEx>
          <w:shd w:val="clear" w:color="auto" w:fill="cdd4e9"/>
        </w:tblPrEx>
        <w:trPr>
          <w:trHeight w:val="425"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EXTENSIONS</w:t>
            </w: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pPr>
            <w:r>
              <w:rPr>
                <w:rFonts w:ascii="Times New Roman" w:hAnsi="Times New Roman"/>
                <w:sz w:val="18"/>
                <w:szCs w:val="18"/>
                <w:shd w:val="nil" w:color="auto" w:fill="auto"/>
                <w:rtl w:val="0"/>
                <w:lang w:val="en-US"/>
              </w:rPr>
              <w:t>5a</w:t>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can choose 1. time slot for taking away; 2. delivery on specific time and address; 3. take the order now; 4. dine-in;</w:t>
            </w:r>
          </w:p>
        </w:tc>
      </w:tr>
      <w:tr>
        <w:tblPrEx>
          <w:shd w:val="clear" w:color="auto" w:fill="cdd4e9"/>
        </w:tblPrEx>
        <w:trPr>
          <w:trHeight w:val="1007"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OTHER DATA</w:t>
            </w:r>
          </w:p>
        </w:tc>
        <w:tc>
          <w:tcPr>
            <w:tcW w:type="dxa" w:w="4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c>
          <w:tcPr>
            <w:tcW w:type="dxa" w:w="7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numPr>
                <w:ilvl w:val="0"/>
                <w:numId w:val="5"/>
              </w:numPr>
              <w:spacing w:after="0" w:line="240" w:lineRule="auto"/>
              <w:rPr>
                <w:rFonts w:ascii="Times New Roman" w:hAnsi="Times New Roman"/>
                <w:sz w:val="18"/>
                <w:szCs w:val="18"/>
                <w:lang w:val="en-US"/>
              </w:rPr>
            </w:pPr>
            <w:r>
              <w:rPr>
                <w:rFonts w:ascii="Times New Roman" w:hAnsi="Times New Roman"/>
                <w:sz w:val="18"/>
                <w:szCs w:val="18"/>
                <w:shd w:val="nil" w:color="auto" w:fill="auto"/>
                <w:rtl w:val="0"/>
                <w:lang w:val="en-US"/>
              </w:rPr>
              <w:t>All food-related option (e.g. pizza, side, drinks) may be depended on that time available items in inventory system</w:t>
            </w:r>
          </w:p>
          <w:p>
            <w:pPr>
              <w:pStyle w:val="List Paragraph"/>
              <w:numPr>
                <w:ilvl w:val="0"/>
                <w:numId w:val="4"/>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Delivery option may be depended on that time available; 1. time slot for taking away; 2. delivery on specific time and address; 3. take the order now; 4. dine-in;</w:t>
            </w:r>
          </w:p>
          <w:p>
            <w:pPr>
              <w:pStyle w:val="List Paragraph"/>
              <w:numPr>
                <w:ilvl w:val="0"/>
                <w:numId w:val="4"/>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Ask about any discount e.g. membership, group booking</w:t>
            </w:r>
          </w:p>
        </w:tc>
      </w:tr>
    </w:tbl>
    <w:p>
      <w:pPr>
        <w:pStyle w:val="Body"/>
        <w:widowControl w:val="0"/>
        <w:spacing w:line="240" w:lineRule="auto"/>
      </w:pPr>
    </w:p>
    <w:p>
      <w:pPr>
        <w:pStyle w:val="Body"/>
      </w:pPr>
      <w:r>
        <w:rPr>
          <w:rFonts w:ascii="Arial Unicode MS" w:cs="Arial Unicode MS" w:hAnsi="Arial Unicode MS" w:eastAsia="Arial Unicode MS"/>
          <w:b w:val="0"/>
          <w:bCs w:val="0"/>
          <w:i w:val="0"/>
          <w:iCs w:val="0"/>
        </w:rPr>
        <w:br w:type="page"/>
      </w:r>
    </w:p>
    <w:p>
      <w:pPr>
        <w:pStyle w:val="Body"/>
      </w:pPr>
    </w:p>
    <w:tbl>
      <w:tblPr>
        <w:tblW w:w="9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45"/>
        <w:gridCol w:w="492"/>
        <w:gridCol w:w="7118"/>
      </w:tblGrid>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193c66"/>
                <w:sz w:val="21"/>
                <w:szCs w:val="21"/>
                <w:u w:color="193c66"/>
                <w:shd w:val="nil" w:color="auto" w:fill="auto"/>
                <w:rtl w:val="0"/>
                <w:lang w:val="en-US"/>
                <w14:textFill>
                  <w14:solidFill>
                    <w14:srgbClr w14:val="193C66"/>
                  </w14:solidFill>
                </w14:textFill>
              </w:rPr>
              <w:t>USE CASE 3</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outline w:val="0"/>
                <w:color w:val="193c66"/>
                <w:sz w:val="21"/>
                <w:szCs w:val="21"/>
                <w:u w:color="193c66"/>
                <w:shd w:val="nil" w:color="auto" w:fill="auto"/>
                <w:rtl w:val="0"/>
                <w:lang w:val="en-US"/>
                <w14:textFill>
                  <w14:solidFill>
                    <w14:srgbClr w14:val="193C66"/>
                  </w14:solidFill>
                </w14:textFill>
              </w:rPr>
              <w:t>Group booking</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Goals in Context</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Customers can do the group bookings via phone call or online</w:t>
            </w:r>
          </w:p>
        </w:tc>
      </w:tr>
      <w:tr>
        <w:tblPrEx>
          <w:shd w:val="clear" w:color="auto" w:fill="cdd4e9"/>
        </w:tblPrEx>
        <w:trPr>
          <w:trHeight w:val="368" w:hRule="atLeast"/>
        </w:trPr>
        <w:tc>
          <w:tcPr>
            <w:tcW w:type="dxa" w:w="1545"/>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Scope &amp; Level</w:t>
            </w:r>
          </w:p>
        </w:tc>
        <w:tc>
          <w:tcPr>
            <w:tcW w:type="dxa" w:w="7610"/>
            <w:gridSpan w:val="2"/>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Scope: Booking system</w:t>
            </w:r>
          </w:p>
        </w:tc>
      </w:tr>
      <w:tr>
        <w:tblPrEx>
          <w:shd w:val="clear" w:color="auto" w:fill="cdd4e9"/>
        </w:tblPrEx>
        <w:trPr>
          <w:trHeight w:val="275"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7610"/>
            <w:gridSpan w:val="2"/>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Level: Primary</w:t>
            </w:r>
          </w:p>
        </w:tc>
      </w:tr>
      <w:tr>
        <w:tblPrEx>
          <w:shd w:val="clear" w:color="auto" w:fill="cdd4e9"/>
        </w:tblPrEx>
        <w:trPr>
          <w:trHeight w:val="71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Preconditions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numPr>
                <w:ilvl w:val="0"/>
                <w:numId w:val="6"/>
              </w:numPr>
              <w:spacing w:after="0" w:line="240" w:lineRule="auto"/>
              <w:rPr>
                <w:rFonts w:ascii="Times New Roman" w:hAnsi="Times New Roman"/>
                <w:sz w:val="18"/>
                <w:szCs w:val="18"/>
                <w:lang w:val="en-US"/>
              </w:rPr>
            </w:pPr>
            <w:r>
              <w:rPr>
                <w:rFonts w:ascii="Times New Roman" w:hAnsi="Times New Roman"/>
                <w:sz w:val="18"/>
                <w:szCs w:val="18"/>
                <w:shd w:val="nil" w:color="auto" w:fill="auto"/>
                <w:rtl w:val="0"/>
                <w:lang w:val="en-US"/>
              </w:rPr>
              <w:t>The customer logged into the restaurant website</w:t>
            </w:r>
          </w:p>
          <w:p>
            <w:pPr>
              <w:pStyle w:val="List Paragraph"/>
              <w:numPr>
                <w:ilvl w:val="0"/>
                <w:numId w:val="6"/>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Customer phoned the restaurant</w:t>
            </w:r>
          </w:p>
          <w:p>
            <w:pPr>
              <w:pStyle w:val="List Paragraph"/>
              <w:numPr>
                <w:ilvl w:val="0"/>
                <w:numId w:val="6"/>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The customer entered the restaurant</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Postconditions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Table booked for a group meal</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Primary Actors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Secondary Actors</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w:t>
            </w:r>
          </w:p>
        </w:tc>
      </w:tr>
      <w:tr>
        <w:tblPrEx>
          <w:shd w:val="clear" w:color="auto" w:fill="cdd4e9"/>
        </w:tblPrEx>
        <w:trPr>
          <w:trHeight w:val="29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Trigger</w:t>
            </w:r>
          </w:p>
        </w:tc>
        <w:tc>
          <w:tcPr>
            <w:tcW w:type="dxa" w:w="761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wants to book a meal for a group</w:t>
            </w:r>
          </w:p>
        </w:tc>
      </w:tr>
      <w:tr>
        <w:tblPrEx>
          <w:shd w:val="clear" w:color="auto" w:fill="cdd4e9"/>
        </w:tblPrEx>
        <w:trPr>
          <w:trHeight w:val="350" w:hRule="atLeast"/>
        </w:trPr>
        <w:tc>
          <w:tcPr>
            <w:tcW w:type="dxa" w:w="1545"/>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DESCRIPTION</w:t>
            </w: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1</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calls the counter agent or uses the online platform or orally orders at counter</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2</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responds to customer</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4</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or customer enters the booking request</w:t>
            </w:r>
            <w:r>
              <w:rPr>
                <w:rFonts w:ascii="Times New Roman" w:hAnsi="Times New Roman" w:hint="default"/>
                <w:sz w:val="18"/>
                <w:szCs w:val="18"/>
                <w:shd w:val="nil" w:color="auto" w:fill="auto"/>
                <w:rtl w:val="0"/>
                <w:lang w:val="en-US"/>
              </w:rPr>
              <w:t>’</w:t>
            </w:r>
            <w:r>
              <w:rPr>
                <w:rFonts w:ascii="Times New Roman" w:hAnsi="Times New Roman"/>
                <w:sz w:val="18"/>
                <w:szCs w:val="18"/>
                <w:shd w:val="nil" w:color="auto" w:fill="auto"/>
                <w:rtl w:val="0"/>
                <w:lang w:val="en-US"/>
              </w:rPr>
              <w:t>s detail</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5</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Front counter agent or customer specify meal, date and time.</w:t>
            </w:r>
          </w:p>
        </w:tc>
      </w:tr>
      <w:tr>
        <w:tblPrEx>
          <w:shd w:val="clear" w:color="auto" w:fill="cdd4e9"/>
        </w:tblPrEx>
        <w:trPr>
          <w:trHeight w:val="305"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6</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chooses payment method Pay</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7</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pays $100 before hand</w:t>
            </w:r>
          </w:p>
        </w:tc>
      </w:tr>
      <w:tr>
        <w:tblPrEx>
          <w:shd w:val="clear" w:color="auto" w:fill="cdd4e9"/>
        </w:tblPrEx>
        <w:trPr>
          <w:trHeight w:val="290" w:hRule="atLeast"/>
        </w:trPr>
        <w:tc>
          <w:tcPr>
            <w:tcW w:type="dxa" w:w="1545"/>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8</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get a booking reference.</w:t>
            </w:r>
          </w:p>
        </w:tc>
      </w:tr>
      <w:tr>
        <w:tblPrEx>
          <w:shd w:val="clear" w:color="auto" w:fill="cdd4e9"/>
        </w:tblPrEx>
        <w:trPr>
          <w:trHeight w:val="425"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EXTENSIONS</w:t>
            </w: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5b7e1"/>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7a</w:t>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18"/>
                <w:szCs w:val="18"/>
                <w:shd w:val="nil" w:color="auto" w:fill="auto"/>
                <w:rtl w:val="0"/>
                <w:lang w:val="en-US"/>
              </w:rPr>
              <w:t>Customer can cancel the group booking but with no refund for the beforehand amount already paid.</w:t>
            </w:r>
          </w:p>
        </w:tc>
      </w:tr>
      <w:tr>
        <w:tblPrEx>
          <w:shd w:val="clear" w:color="auto" w:fill="cdd4e9"/>
        </w:tblPrEx>
        <w:trPr>
          <w:trHeight w:val="860" w:hRule="atLeast"/>
        </w:trPr>
        <w:tc>
          <w:tcPr>
            <w:tcW w:type="dxa" w:w="15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Times New Roman" w:hAnsi="Times New Roman"/>
                <w:b w:val="1"/>
                <w:bCs w:val="1"/>
                <w:sz w:val="18"/>
                <w:szCs w:val="18"/>
                <w:shd w:val="nil" w:color="auto" w:fill="auto"/>
                <w:rtl w:val="0"/>
                <w:lang w:val="en-US"/>
              </w:rPr>
              <w:t>OTHER DATA</w:t>
            </w:r>
          </w:p>
        </w:tc>
        <w:tc>
          <w:tcPr>
            <w:tcW w:type="dxa" w:w="4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c>
          <w:tcPr>
            <w:tcW w:type="dxa" w:w="7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List Paragraph"/>
              <w:numPr>
                <w:ilvl w:val="0"/>
                <w:numId w:val="7"/>
              </w:numPr>
              <w:spacing w:after="0" w:line="240" w:lineRule="auto"/>
              <w:rPr>
                <w:rFonts w:ascii="Times New Roman" w:hAnsi="Times New Roman"/>
                <w:sz w:val="18"/>
                <w:szCs w:val="18"/>
                <w:lang w:val="en-US"/>
              </w:rPr>
            </w:pPr>
            <w:r>
              <w:rPr>
                <w:rFonts w:ascii="Times New Roman" w:hAnsi="Times New Roman"/>
                <w:sz w:val="18"/>
                <w:szCs w:val="18"/>
                <w:shd w:val="nil" w:color="auto" w:fill="auto"/>
                <w:rtl w:val="0"/>
                <w:lang w:val="en-US"/>
              </w:rPr>
              <w:t>The customer calls to book for group must provide credit information for the front courter agent to input information to system.</w:t>
            </w:r>
          </w:p>
          <w:p>
            <w:pPr>
              <w:pStyle w:val="List Paragraph"/>
              <w:numPr>
                <w:ilvl w:val="0"/>
                <w:numId w:val="7"/>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$100 could be deducted from the final payment.</w:t>
            </w:r>
          </w:p>
          <w:p>
            <w:pPr>
              <w:pStyle w:val="List Paragraph"/>
              <w:numPr>
                <w:ilvl w:val="0"/>
                <w:numId w:val="7"/>
              </w:numPr>
              <w:bidi w:val="0"/>
              <w:spacing w:after="0" w:line="240" w:lineRule="auto"/>
              <w:ind w:right="0"/>
              <w:jc w:val="left"/>
              <w:rPr>
                <w:rFonts w:ascii="Times New Roman" w:hAnsi="Times New Roman"/>
                <w:sz w:val="18"/>
                <w:szCs w:val="18"/>
                <w:rtl w:val="0"/>
                <w:lang w:val="en-US"/>
              </w:rPr>
            </w:pPr>
            <w:r>
              <w:rPr>
                <w:rFonts w:ascii="Times New Roman" w:hAnsi="Times New Roman"/>
                <w:sz w:val="18"/>
                <w:szCs w:val="18"/>
                <w:shd w:val="nil" w:color="auto" w:fill="auto"/>
                <w:rtl w:val="0"/>
                <w:lang w:val="en-US"/>
              </w:rPr>
              <w:t>15% discount for the meal orders</w:t>
            </w:r>
          </w:p>
        </w:tc>
      </w:tr>
    </w:tbl>
    <w:p>
      <w:pPr>
        <w:pStyle w:val="Body"/>
        <w:widowControl w:val="0"/>
        <w:spacing w:line="240" w:lineRule="auto"/>
      </w:pPr>
    </w:p>
    <w:p>
      <w:pPr>
        <w:pStyle w:val="Body"/>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3"/>
    <w:lvlOverride w:ilvl="0">
      <w:startOverride w:val="4"/>
    </w:lvlOverride>
  </w:num>
  <w:num w:numId="6">
    <w:abstractNumId w:val="4"/>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